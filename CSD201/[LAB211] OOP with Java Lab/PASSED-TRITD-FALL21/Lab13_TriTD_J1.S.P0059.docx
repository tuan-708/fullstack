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1F40B029" w14:textId="77777777" w:rsidTr="00B73F92">
        <w:tc>
          <w:tcPr>
            <w:tcW w:w="6655" w:type="dxa"/>
            <w:vMerge w:val="restart"/>
            <w:shd w:val="clear" w:color="auto" w:fill="0070C0"/>
          </w:tcPr>
          <w:p w14:paraId="1F258837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7DE76451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31007C6D" w14:textId="566D3B64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2245" w:type="dxa"/>
          </w:tcPr>
          <w:p w14:paraId="7AB224F4" w14:textId="44856764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5CE5742A" w14:textId="77777777" w:rsidTr="00B73F92">
        <w:tc>
          <w:tcPr>
            <w:tcW w:w="6655" w:type="dxa"/>
            <w:vMerge/>
            <w:shd w:val="clear" w:color="auto" w:fill="0070C0"/>
          </w:tcPr>
          <w:p w14:paraId="0FB2D0C4" w14:textId="77777777" w:rsidR="00421062" w:rsidRDefault="00421062"/>
        </w:tc>
        <w:tc>
          <w:tcPr>
            <w:tcW w:w="1890" w:type="dxa"/>
          </w:tcPr>
          <w:p w14:paraId="59FFA7B3" w14:textId="2B9B028F" w:rsidR="00421062" w:rsidRPr="00B73F92" w:rsidRDefault="00724E0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Lab </w:t>
            </w:r>
            <w:bookmarkStart w:id="0" w:name="_GoBack"/>
            <w:bookmarkEnd w:id="0"/>
            <w:r>
              <w:rPr>
                <w:b/>
                <w:color w:val="2F5496" w:themeColor="accent5" w:themeShade="BF"/>
              </w:rPr>
              <w:t>13</w:t>
            </w:r>
          </w:p>
        </w:tc>
        <w:tc>
          <w:tcPr>
            <w:tcW w:w="2245" w:type="dxa"/>
          </w:tcPr>
          <w:p w14:paraId="3FD15638" w14:textId="1D403D89" w:rsidR="00421062" w:rsidRPr="00B73F92" w:rsidRDefault="00421062" w:rsidP="006D5F45">
            <w:pPr>
              <w:rPr>
                <w:b/>
                <w:color w:val="2F5496" w:themeColor="accent5" w:themeShade="BF"/>
              </w:rPr>
            </w:pPr>
          </w:p>
        </w:tc>
      </w:tr>
      <w:tr w:rsidR="00421062" w14:paraId="0CCB9597" w14:textId="77777777" w:rsidTr="00B73F92">
        <w:tc>
          <w:tcPr>
            <w:tcW w:w="6655" w:type="dxa"/>
            <w:vMerge/>
            <w:shd w:val="clear" w:color="auto" w:fill="0070C0"/>
          </w:tcPr>
          <w:p w14:paraId="69A65695" w14:textId="77777777" w:rsidR="00421062" w:rsidRDefault="00421062"/>
        </w:tc>
        <w:tc>
          <w:tcPr>
            <w:tcW w:w="1890" w:type="dxa"/>
          </w:tcPr>
          <w:p w14:paraId="2D547E7A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D84DAD3" w14:textId="3B2124BF" w:rsidR="00421062" w:rsidRPr="00B73F92" w:rsidRDefault="00724E0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60</w:t>
            </w:r>
          </w:p>
        </w:tc>
      </w:tr>
      <w:tr w:rsidR="00421062" w14:paraId="29AE395C" w14:textId="77777777" w:rsidTr="00B73F92">
        <w:tc>
          <w:tcPr>
            <w:tcW w:w="6655" w:type="dxa"/>
            <w:vMerge/>
            <w:shd w:val="clear" w:color="auto" w:fill="0070C0"/>
          </w:tcPr>
          <w:p w14:paraId="79367986" w14:textId="77777777" w:rsidR="00421062" w:rsidRDefault="00421062"/>
        </w:tc>
        <w:tc>
          <w:tcPr>
            <w:tcW w:w="1890" w:type="dxa"/>
          </w:tcPr>
          <w:p w14:paraId="39E1084F" w14:textId="6253D4A1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  <w:tc>
          <w:tcPr>
            <w:tcW w:w="2245" w:type="dxa"/>
          </w:tcPr>
          <w:p w14:paraId="090897A5" w14:textId="018B915A"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</w:tbl>
    <w:p w14:paraId="1BDB3C8A" w14:textId="77777777" w:rsidR="0035228D" w:rsidRDefault="0035228D"/>
    <w:p w14:paraId="44AE43D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6C6E44EE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2058D8" w:rsidRPr="002058D8">
        <w:t>The program handles files</w:t>
      </w:r>
      <w:r w:rsidR="002058D8">
        <w:t>.</w:t>
      </w:r>
      <w:r w:rsidR="00477501">
        <w:rPr>
          <w:rFonts w:eastAsiaTheme="minorEastAsia"/>
        </w:rPr>
        <w:t xml:space="preserve"> </w:t>
      </w:r>
    </w:p>
    <w:p w14:paraId="5D5761E2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7C530C04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1900EB65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3533192" w14:textId="77777777" w:rsidR="002058D8" w:rsidRDefault="002058D8" w:rsidP="002058D8">
      <w:r>
        <w:t>Student is required to w</w:t>
      </w:r>
      <w:r w:rsidRPr="00F53C6F">
        <w:t>rite a program</w:t>
      </w:r>
      <w:r>
        <w:t xml:space="preserve"> allowing users to</w:t>
      </w:r>
      <w:r w:rsidRPr="00F53C6F">
        <w:t>:</w:t>
      </w:r>
    </w:p>
    <w:p w14:paraId="39A18A80" w14:textId="77777777" w:rsidR="002058D8" w:rsidRPr="0066056F" w:rsidRDefault="002058D8" w:rsidP="002058D8">
      <w:r>
        <w:t>1) Read the text file on the computer disk, that contains a simple list of people with name, address, and his/her salary separated by character “</w:t>
      </w:r>
      <w:r w:rsidRPr="0066056F">
        <w:rPr>
          <w:b/>
          <w:color w:val="FF0000"/>
        </w:rPr>
        <w:t>;</w:t>
      </w:r>
      <w:r>
        <w:t>” (semi-colon). Each line contains the information of one person;</w:t>
      </w:r>
    </w:p>
    <w:p w14:paraId="054B2FE3" w14:textId="77777777" w:rsidR="002058D8" w:rsidRDefault="002058D8" w:rsidP="002058D8">
      <w:r>
        <w:t>Ask the user to</w:t>
      </w:r>
      <w:r w:rsidRPr="00F53C6F">
        <w:t xml:space="preserve"> enter the path to a</w:t>
      </w:r>
      <w:r>
        <w:t xml:space="preserve"> text</w:t>
      </w:r>
      <w:r w:rsidRPr="00F53C6F">
        <w:t xml:space="preserve"> file</w:t>
      </w:r>
      <w:r>
        <w:t>, and the minimum salary. The program should read the list of people in the file and display to persons, who have a salary greater or equal the inputted number. If the salary of some person is in wrong format (not a number, not inputted) to set it to default value zero.</w:t>
      </w:r>
    </w:p>
    <w:p w14:paraId="3078D3B5" w14:textId="77777777" w:rsidR="002058D8" w:rsidRPr="0066056F" w:rsidRDefault="002058D8" w:rsidP="002058D8">
      <w:r>
        <w:t>Display list of found persons on the screen in the format of columns (see UI requirements)</w:t>
      </w:r>
    </w:p>
    <w:p w14:paraId="265EA218" w14:textId="77777777" w:rsidR="002058D8" w:rsidRPr="0066056F" w:rsidRDefault="002058D8" w:rsidP="002058D8">
      <w:r>
        <w:t>2</w:t>
      </w:r>
      <w:r w:rsidRPr="00A03A07">
        <w:t>)</w:t>
      </w:r>
      <w:r>
        <w:t xml:space="preserve"> Read the text file on the computer storage and find all single words from its content, each word counted only once. Write all found words into new text file.</w:t>
      </w:r>
    </w:p>
    <w:p w14:paraId="177D364F" w14:textId="77777777" w:rsidR="00D34D9E" w:rsidRDefault="00D34D9E" w:rsidP="00D34D9E">
      <w:pPr>
        <w:pStyle w:val="ListParagraph"/>
        <w:ind w:left="1440"/>
      </w:pPr>
    </w:p>
    <w:p w14:paraId="39992208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42BB62A0" w14:textId="77777777" w:rsidR="002058D8" w:rsidRPr="00A21739" w:rsidRDefault="002058D8" w:rsidP="002058D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29C3662C" w14:textId="77777777"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14:paraId="48337BDA" w14:textId="77777777"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7A233A2D" w14:textId="77777777" w:rsidR="002058D8" w:rsidRPr="00A21739" w:rsidRDefault="002058D8" w:rsidP="002058D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functio</w:t>
      </w:r>
      <w:r>
        <w:rPr>
          <w:rFonts w:eastAsia="Times New Roman" w:cs="Arial"/>
          <w:lang w:eastAsia="ja-JP"/>
        </w:rPr>
        <w:t>n based on the selected option.</w:t>
      </w:r>
    </w:p>
    <w:p w14:paraId="347BC456" w14:textId="77777777"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Find person info</w:t>
      </w:r>
    </w:p>
    <w:p w14:paraId="0B27F7FA" w14:textId="77777777"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 xml:space="preserve">Request to Enter </w:t>
      </w:r>
      <w:r>
        <w:rPr>
          <w:rFonts w:eastAsia="Times New Roman" w:cs="Arial"/>
          <w:lang w:eastAsia="ja-JP"/>
        </w:rPr>
        <w:t xml:space="preserve">fullpath of the text file </w:t>
      </w:r>
      <w:r w:rsidRPr="00A03A07">
        <w:rPr>
          <w:rFonts w:eastAsia="Times New Roman" w:cs="Arial"/>
          <w:lang w:eastAsia="ja-JP"/>
        </w:rPr>
        <w:t xml:space="preserve">and </w:t>
      </w:r>
      <w:r>
        <w:rPr>
          <w:rFonts w:eastAsia="Times New Roman" w:cs="Arial"/>
          <w:lang w:eastAsia="ja-JP"/>
        </w:rPr>
        <w:t>minimum salary to search</w:t>
      </w:r>
      <w:r w:rsidRPr="00A03A07">
        <w:rPr>
          <w:rFonts w:eastAsia="Times New Roman" w:cs="Arial"/>
          <w:lang w:eastAsia="ja-JP"/>
        </w:rPr>
        <w:t>.</w:t>
      </w:r>
    </w:p>
    <w:p w14:paraId="1760F868" w14:textId="77777777" w:rsidR="002058D8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>Test data is valid with the following conditions:</w:t>
      </w:r>
    </w:p>
    <w:p w14:paraId="7E26654D" w14:textId="77777777" w:rsidR="002058D8" w:rsidRDefault="002058D8" w:rsidP="002058D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>The amount not less than 0, wrong format, it defaults to 0.</w:t>
      </w:r>
    </w:p>
    <w:p w14:paraId="22092BAB" w14:textId="77777777" w:rsidR="002058D8" w:rsidRPr="007A52DD" w:rsidRDefault="002058D8" w:rsidP="002058D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>The characters in t</w:t>
      </w:r>
      <w:r>
        <w:rPr>
          <w:rFonts w:eastAsia="Times New Roman" w:cs="Arial"/>
          <w:lang w:eastAsia="ja-JP"/>
        </w:rPr>
        <w:t xml:space="preserve">he text file separated by </w:t>
      </w:r>
      <w:r w:rsidRPr="00A03A07">
        <w:rPr>
          <w:rFonts w:eastAsia="Times New Roman" w:cs="Arial"/>
          <w:lang w:eastAsia="ja-JP"/>
        </w:rPr>
        <w:t>;</w:t>
      </w:r>
    </w:p>
    <w:p w14:paraId="54DCF9CA" w14:textId="77777777" w:rsidR="002058D8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03A07">
        <w:rPr>
          <w:rFonts w:eastAsia="Times New Roman" w:cs="Arial"/>
          <w:lang w:eastAsia="ja-JP"/>
        </w:rPr>
        <w:t>Display and classified those with larger amounts of money entered.</w:t>
      </w:r>
    </w:p>
    <w:p w14:paraId="3C679CD7" w14:textId="77777777"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Display</w:t>
      </w:r>
      <w:r w:rsidRPr="009256B5">
        <w:rPr>
          <w:rFonts w:eastAsia="Times New Roman" w:cs="Arial"/>
          <w:lang w:eastAsia="ja-JP"/>
        </w:rPr>
        <w:t xml:space="preserve"> people with the least amount and the most</w:t>
      </w:r>
    </w:p>
    <w:p w14:paraId="6DF8B181" w14:textId="77777777"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Back</w:t>
      </w:r>
      <w:r w:rsidRPr="009256B5">
        <w:rPr>
          <w:rFonts w:eastAsia="Times New Roman" w:cs="Arial"/>
          <w:lang w:eastAsia="ja-JP"/>
        </w:rPr>
        <w:t xml:space="preserve"> to the main screen.</w:t>
      </w:r>
    </w:p>
    <w:p w14:paraId="78BE940D" w14:textId="77777777"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Copy text to new file</w:t>
      </w:r>
    </w:p>
    <w:p w14:paraId="4242B008" w14:textId="77777777"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9256B5">
        <w:rPr>
          <w:rFonts w:eastAsia="Times New Roman" w:cs="Arial"/>
          <w:lang w:eastAsia="ja-JP"/>
        </w:rPr>
        <w:t xml:space="preserve">Request </w:t>
      </w:r>
      <w:r>
        <w:rPr>
          <w:rFonts w:eastAsia="Times New Roman" w:cs="Arial"/>
          <w:lang w:eastAsia="ja-JP"/>
        </w:rPr>
        <w:t xml:space="preserve"> to enter </w:t>
      </w:r>
      <w:r w:rsidRPr="009256B5">
        <w:rPr>
          <w:rFonts w:eastAsia="Times New Roman" w:cs="Arial"/>
          <w:lang w:eastAsia="ja-JP"/>
        </w:rPr>
        <w:t>into txt file path</w:t>
      </w:r>
    </w:p>
    <w:p w14:paraId="1367FFBF" w14:textId="77777777" w:rsidR="002058D8" w:rsidRPr="00A21739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Write all single words into new file</w:t>
      </w:r>
    </w:p>
    <w:p w14:paraId="17CAF7E3" w14:textId="77777777" w:rsidR="002058D8" w:rsidRPr="0066056F" w:rsidRDefault="002058D8" w:rsidP="002058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Back</w:t>
      </w:r>
      <w:r w:rsidRPr="009256B5">
        <w:rPr>
          <w:rFonts w:eastAsia="Times New Roman" w:cs="Arial"/>
          <w:lang w:eastAsia="ja-JP"/>
        </w:rPr>
        <w:t xml:space="preserve"> to the main screen.</w:t>
      </w:r>
    </w:p>
    <w:p w14:paraId="60948D77" w14:textId="77777777" w:rsidR="002058D8" w:rsidRPr="00A21739" w:rsidRDefault="002058D8" w:rsidP="002058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3</w:t>
      </w:r>
      <w:r w:rsidRPr="00A21739">
        <w:rPr>
          <w:rFonts w:eastAsia="Times New Roman" w:cs="Arial"/>
          <w:lang w:eastAsia="ja-JP"/>
        </w:rPr>
        <w:t>:</w:t>
      </w:r>
      <w:r w:rsidRPr="00A21739">
        <w:t xml:space="preserve"> </w:t>
      </w:r>
      <w:r>
        <w:rPr>
          <w:rFonts w:eastAsia="Times New Roman" w:cs="Arial"/>
          <w:lang w:eastAsia="ja-JP"/>
        </w:rPr>
        <w:t>Exit program.</w:t>
      </w:r>
    </w:p>
    <w:p w14:paraId="3E03EB71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376C2664" w14:textId="77777777" w:rsidR="00BD3E60" w:rsidRDefault="00BD3E60" w:rsidP="00477501">
      <w:pPr>
        <w:rPr>
          <w:b/>
          <w:i/>
        </w:rPr>
      </w:pPr>
    </w:p>
    <w:p w14:paraId="4B09AA16" w14:textId="77777777" w:rsidR="00E14838" w:rsidRDefault="002058D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mc:AlternateContent>
          <mc:Choice Requires="wpg">
            <w:drawing>
              <wp:inline distT="0" distB="0" distL="0" distR="0" wp14:anchorId="5AB29D7E" wp14:editId="1150C73D">
                <wp:extent cx="6610350" cy="2842260"/>
                <wp:effectExtent l="0" t="0" r="19050" b="1524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2842260"/>
                          <a:chOff x="750" y="9526"/>
                          <a:chExt cx="10410" cy="4476"/>
                        </a:xfrm>
                      </wpg:grpSpPr>
                      <wps:wsp>
                        <wps:cNvPr id="2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50" y="9816"/>
                            <a:ext cx="5295" cy="19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8282E" w14:textId="77777777" w:rsidR="002058D8" w:rsidRPr="007F71E9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========== File Processing =========</w:t>
                              </w:r>
                            </w:p>
                            <w:p w14:paraId="652A4F51" w14:textId="77777777" w:rsidR="002058D8" w:rsidRDefault="002058D8" w:rsidP="002058D8">
                              <w:pPr>
                                <w:numPr>
                                  <w:ilvl w:val="0"/>
                                  <w:numId w:val="42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Find person info</w:t>
                              </w:r>
                            </w:p>
                            <w:p w14:paraId="2331B1C4" w14:textId="77777777" w:rsidR="002058D8" w:rsidRDefault="002058D8" w:rsidP="002058D8">
                              <w:pPr>
                                <w:numPr>
                                  <w:ilvl w:val="0"/>
                                  <w:numId w:val="42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Copy Text to new file</w:t>
                              </w:r>
                            </w:p>
                            <w:p w14:paraId="447D6FCA" w14:textId="77777777" w:rsidR="002058D8" w:rsidRPr="00C80B30" w:rsidRDefault="002058D8" w:rsidP="002058D8">
                              <w:pPr>
                                <w:numPr>
                                  <w:ilvl w:val="0"/>
                                  <w:numId w:val="42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125" y="10007"/>
                            <a:ext cx="4035" cy="30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D10FD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Person info ---------</w:t>
                              </w:r>
                            </w:p>
                            <w:p w14:paraId="68E16597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Path</w:t>
                              </w:r>
                              <w:proofErr w:type="gramStart"/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:d</w:t>
                              </w:r>
                              <w:proofErr w:type="gramEnd"/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:\test.txt</w:t>
                              </w:r>
                            </w:p>
                            <w:p w14:paraId="2A034E17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Money: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800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------------- Result ----------</w:t>
                              </w:r>
                            </w:p>
                            <w:p w14:paraId="5BD781F9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Address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Money</w:t>
                              </w:r>
                            </w:p>
                            <w:p w14:paraId="75A22171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Ha Noi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1000.0</w:t>
                              </w:r>
                            </w:p>
                            <w:p w14:paraId="67E9F325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Thanh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Ha Noi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1200.0</w:t>
                              </w:r>
                            </w:p>
                            <w:p w14:paraId="1521BF77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Phuong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Ha Noi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1300.0</w:t>
                              </w:r>
                            </w:p>
                            <w:p w14:paraId="4ABAF6B8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14:paraId="0197DD6B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Max: Phuong</w:t>
                              </w:r>
                            </w:p>
                            <w:p w14:paraId="3A160CEA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Min: Nghia</w:t>
                              </w:r>
                            </w:p>
                            <w:p w14:paraId="7AFA4BF1" w14:textId="77777777" w:rsidR="002058D8" w:rsidRPr="006D2A95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50" y="12757"/>
                            <a:ext cx="463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74F1C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 Copy text --------------</w:t>
                              </w:r>
                            </w:p>
                            <w:p w14:paraId="1DA29CD9" w14:textId="77777777" w:rsidR="002058D8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Source: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 xml:space="preserve"> d:\test.txt</w:t>
                              </w:r>
                            </w:p>
                            <w:p w14:paraId="0267E2BD" w14:textId="77777777" w:rsidR="002058D8" w:rsidRPr="009D6F29" w:rsidRDefault="002058D8" w:rsidP="002058D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Enter new file name: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 xml:space="preserve"> test</w:t>
                              </w:r>
                              <w:r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2</w:t>
                              </w:r>
                              <w:r w:rsidRPr="009D6F29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.txt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Copy done...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6045" y="10259"/>
                            <a:ext cx="10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320" y="11807"/>
                            <a:ext cx="0" cy="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9737"/>
                            <a:ext cx="31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1F7233" w14:textId="77777777" w:rsidR="002058D8" w:rsidRPr="003A4134" w:rsidRDefault="002058D8" w:rsidP="002058D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12487"/>
                            <a:ext cx="31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249BD" w14:textId="77777777" w:rsidR="002058D8" w:rsidRPr="003A4134" w:rsidRDefault="002058D8" w:rsidP="002058D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9526"/>
                            <a:ext cx="31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3EEF7" w14:textId="77777777" w:rsidR="002058D8" w:rsidRPr="003A4134" w:rsidRDefault="002058D8" w:rsidP="002058D8">
                              <w:del w:id="1" w:author="Huy Nguyen Thanh" w:date="2015-12-21T23:03:00Z">
                                <w:r w:rsidDel="00545E3A">
                                  <w:delText>2</w:delText>
                                </w:r>
                              </w:del>
                              <w:ins w:id="2" w:author="Huy Nguyen Thanh" w:date="2015-12-21T23:03:00Z">
                                <w:r>
                                  <w:t>1</w:t>
                                </w:r>
                              </w:ins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B29D7E" id="Group 22" o:spid="_x0000_s1026" style="width:520.5pt;height:223.8pt;mso-position-horizontal-relative:char;mso-position-vertical-relative:line" coordorigin="750,9526" coordsize="10410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">
                <v:rect id="Rectangle 12" o:spid="_x0000_s1027" style="position:absolute;left:750;top:9816;width:5295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">
                  <v:textbox inset="5.85pt,.7pt,5.85pt,.7pt">
                    <w:txbxContent>
                      <w:p w14:paraId="62F8282E" w14:textId="77777777" w:rsidR="002058D8" w:rsidRPr="007F71E9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========== File Processing =========</w:t>
                        </w:r>
                      </w:p>
                      <w:p w14:paraId="652A4F51" w14:textId="77777777" w:rsidR="002058D8" w:rsidRDefault="002058D8" w:rsidP="002058D8">
                        <w:pPr>
                          <w:numPr>
                            <w:ilvl w:val="0"/>
                            <w:numId w:val="42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Find person info</w:t>
                        </w:r>
                      </w:p>
                      <w:p w14:paraId="2331B1C4" w14:textId="77777777" w:rsidR="002058D8" w:rsidRDefault="002058D8" w:rsidP="002058D8">
                        <w:pPr>
                          <w:numPr>
                            <w:ilvl w:val="0"/>
                            <w:numId w:val="42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Copy Text to new file</w:t>
                        </w:r>
                      </w:p>
                      <w:p w14:paraId="447D6FCA" w14:textId="77777777" w:rsidR="002058D8" w:rsidRPr="00C80B30" w:rsidRDefault="002058D8" w:rsidP="002058D8">
                        <w:pPr>
                          <w:numPr>
                            <w:ilvl w:val="0"/>
                            <w:numId w:val="42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</w:txbxContent>
                  </v:textbox>
                </v:rect>
                <v:rect id="Rectangle 13" o:spid="_x0000_s1028" style="position:absolute;left:7125;top:10007;width:4035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">
                  <v:textbox inset="5.85pt,.7pt,5.85pt,.7pt">
                    <w:txbxContent>
                      <w:p w14:paraId="11DD10FD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Person info ---------</w:t>
                        </w:r>
                      </w:p>
                      <w:p w14:paraId="68E16597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Path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:d</w:t>
                        </w:r>
                        <w:proofErr w:type="spellEnd"/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:\test.txt</w:t>
                        </w:r>
                        <w:proofErr w:type="gramEnd"/>
                      </w:p>
                      <w:p w14:paraId="2A034E17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Money: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800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------------- Result ----------</w:t>
                        </w:r>
                      </w:p>
                      <w:p w14:paraId="5BD781F9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Address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Money</w:t>
                        </w:r>
                      </w:p>
                      <w:p w14:paraId="75A22171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Ha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1000.0</w:t>
                        </w:r>
                      </w:p>
                      <w:p w14:paraId="67E9F325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Thanh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Ha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1200.0</w:t>
                        </w:r>
                      </w:p>
                      <w:p w14:paraId="1521BF77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Phuong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 xml:space="preserve">Ha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Noi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1300.0</w:t>
                        </w:r>
                      </w:p>
                      <w:p w14:paraId="4ABAF6B8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14:paraId="0197DD6B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Max: Phuong</w:t>
                        </w:r>
                      </w:p>
                      <w:p w14:paraId="3A160CEA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Min: Nghia</w:t>
                        </w:r>
                      </w:p>
                      <w:p w14:paraId="7AFA4BF1" w14:textId="77777777" w:rsidR="002058D8" w:rsidRPr="006D2A95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14" o:spid="_x0000_s1029" style="position:absolute;left:750;top:12757;width:463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">
                  <v:textbox inset="5.85pt,.7pt,5.85pt,.7pt">
                    <w:txbxContent>
                      <w:p w14:paraId="0FF74F1C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 Copy text --------------</w:t>
                        </w:r>
                      </w:p>
                      <w:p w14:paraId="1DA29CD9" w14:textId="77777777" w:rsidR="002058D8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Source: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 xml:space="preserve"> d:\test.txt</w:t>
                        </w:r>
                      </w:p>
                      <w:p w14:paraId="0267E2BD" w14:textId="77777777" w:rsidR="002058D8" w:rsidRPr="009D6F29" w:rsidRDefault="002058D8" w:rsidP="002058D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Enter new file name: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 xml:space="preserve"> test</w:t>
                        </w:r>
                        <w:r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2</w:t>
                        </w:r>
                        <w:r w:rsidRPr="009D6F29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.txt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Copy done...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0" type="#_x0000_t32" style="position:absolute;left:6045;top:10259;width:1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AutoShape 16" o:spid="_x0000_s1031" type="#_x0000_t32" style="position:absolute;left:1320;top:11807;width:0;height: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2" type="#_x0000_t202" style="position:absolute;left:7125;top:9737;width:31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<v:textbox inset="5.85pt,.7pt,5.85pt,.7pt">
                    <w:txbxContent>
                      <w:p w14:paraId="431F7233" w14:textId="77777777" w:rsidR="002058D8" w:rsidRPr="003A4134" w:rsidRDefault="002058D8" w:rsidP="002058D8">
                        <w:r>
                          <w:t>2</w:t>
                        </w:r>
                      </w:p>
                    </w:txbxContent>
                  </v:textbox>
                </v:shape>
                <v:shape id="Text Box 18" o:spid="_x0000_s1033" type="#_x0000_t202" style="position:absolute;left:750;top:12487;width:31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<v:textbox inset="5.85pt,.7pt,5.85pt,.7pt">
                    <w:txbxContent>
                      <w:p w14:paraId="75A249BD" w14:textId="77777777" w:rsidR="002058D8" w:rsidRPr="003A4134" w:rsidRDefault="002058D8" w:rsidP="002058D8">
                        <w:r>
                          <w:t>3</w:t>
                        </w:r>
                      </w:p>
                    </w:txbxContent>
                  </v:textbox>
                </v:shape>
                <v:shape id="Text Box 19" o:spid="_x0000_s1034" type="#_x0000_t202" style="position:absolute;left:750;top:9526;width:31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<v:textbox inset="5.85pt,.7pt,5.85pt,.7pt">
                    <w:txbxContent>
                      <w:p w14:paraId="3E53EEF7" w14:textId="77777777" w:rsidR="002058D8" w:rsidRPr="003A4134" w:rsidRDefault="002058D8" w:rsidP="002058D8">
                        <w:del w:id="3" w:author="Huy Nguyen Thanh" w:date="2015-12-21T23:03:00Z">
                          <w:r w:rsidDel="00545E3A">
                            <w:delText>2</w:delText>
                          </w:r>
                        </w:del>
                        <w:ins w:id="4" w:author="Huy Nguyen Thanh" w:date="2015-12-21T23:03:00Z">
                          <w:r>
                            <w:t>1</w:t>
                          </w:r>
                        </w:ins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CEED13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3969DF00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2D9CC876" w14:textId="77777777" w:rsidR="002058D8" w:rsidRDefault="002058D8" w:rsidP="002058D8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14:paraId="72C318F3" w14:textId="77777777" w:rsidR="002058D8" w:rsidRDefault="002058D8" w:rsidP="002058D8">
      <w:pPr>
        <w:numPr>
          <w:ilvl w:val="0"/>
          <w:numId w:val="14"/>
        </w:numPr>
        <w:spacing w:after="200" w:line="276" w:lineRule="auto"/>
        <w:rPr>
          <w:rFonts w:cs="Arial"/>
        </w:rPr>
      </w:pPr>
      <w:r w:rsidRPr="007A52DD">
        <w:t>getPerson</w:t>
      </w:r>
    </w:p>
    <w:p w14:paraId="41A12A6C" w14:textId="77777777" w:rsidR="002058D8" w:rsidRPr="00DD78CC" w:rsidRDefault="002058D8" w:rsidP="002058D8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7A52DD">
        <w:t>copyWordOneTimes</w:t>
      </w:r>
    </w:p>
    <w:p w14:paraId="5EE54CB8" w14:textId="77777777" w:rsidR="002058D8" w:rsidRPr="00455E0C" w:rsidRDefault="002058D8" w:rsidP="002058D8">
      <w:pPr>
        <w:ind w:firstLine="720"/>
        <w:rPr>
          <w:rFonts w:cs="Arial"/>
          <w:b/>
        </w:rPr>
      </w:pPr>
      <w:r>
        <w:rPr>
          <w:rStyle w:val="Strong"/>
        </w:rPr>
        <w:t>in startup code.</w:t>
      </w:r>
    </w:p>
    <w:p w14:paraId="1DBD26BB" w14:textId="77777777" w:rsidR="002058D8" w:rsidRDefault="002058D8" w:rsidP="002058D8">
      <w:pPr>
        <w:rPr>
          <w:b/>
        </w:rPr>
      </w:pPr>
    </w:p>
    <w:p w14:paraId="7C839F62" w14:textId="77777777" w:rsidR="002058D8" w:rsidRDefault="002058D8" w:rsidP="002058D8">
      <w:pPr>
        <w:rPr>
          <w:rFonts w:cs="Arial"/>
          <w:b/>
        </w:rPr>
      </w:pPr>
      <w:r w:rsidRPr="00C4645A">
        <w:rPr>
          <w:rFonts w:cs="Arial"/>
          <w:b/>
        </w:rPr>
        <w:t>Suggest:</w:t>
      </w:r>
    </w:p>
    <w:p w14:paraId="60866F6E" w14:textId="77777777" w:rsidR="002058D8" w:rsidRDefault="002058D8" w:rsidP="002058D8">
      <w:r w:rsidRPr="009256B5">
        <w:t>Use the class:</w:t>
      </w:r>
    </w:p>
    <w:p w14:paraId="206DC07B" w14:textId="77777777" w:rsidR="002058D8" w:rsidRDefault="002058D8" w:rsidP="002058D8">
      <w:r w:rsidRPr="00571308">
        <w:t>java.io.BufferedReade</w:t>
      </w:r>
      <w:proofErr w:type="gramStart"/>
      <w:r>
        <w:t>,</w:t>
      </w:r>
      <w:r w:rsidRPr="00571308">
        <w:t>java.io.BufferedWriter</w:t>
      </w:r>
      <w:r>
        <w:t>,</w:t>
      </w:r>
      <w:r w:rsidRPr="00571308">
        <w:t>java.io.File</w:t>
      </w:r>
      <w:proofErr w:type="gramEnd"/>
      <w:r>
        <w:t xml:space="preserve">, </w:t>
      </w:r>
      <w:r w:rsidRPr="00571308">
        <w:t>java.io.FileReader</w:t>
      </w:r>
      <w:r>
        <w:t xml:space="preserve">, </w:t>
      </w:r>
      <w:r w:rsidRPr="00571308">
        <w:t>java.io.FileWriter</w:t>
      </w:r>
      <w:r>
        <w:t>,</w:t>
      </w:r>
      <w:r w:rsidRPr="00571308">
        <w:t xml:space="preserve"> java.io.IOException</w:t>
      </w:r>
      <w:r>
        <w:t xml:space="preserve">, </w:t>
      </w:r>
      <w:r w:rsidRPr="00571308">
        <w:t>java.util.ArrayList</w:t>
      </w:r>
      <w:r>
        <w:t>,</w:t>
      </w:r>
      <w:r w:rsidRPr="00571308">
        <w:t xml:space="preserve"> java.util.List;</w:t>
      </w:r>
    </w:p>
    <w:p w14:paraId="2D7DE947" w14:textId="77777777" w:rsidR="002058D8" w:rsidRDefault="002058D8" w:rsidP="002058D8">
      <w:r>
        <w:t xml:space="preserve"> To word with file.</w:t>
      </w:r>
      <w:r w:rsidRPr="009256B5">
        <w:t>Use the class:</w:t>
      </w:r>
    </w:p>
    <w:p w14:paraId="526B2448" w14:textId="77777777" w:rsidR="002058D8" w:rsidRDefault="002058D8" w:rsidP="002058D8"/>
    <w:p w14:paraId="735BAFAD" w14:textId="77777777" w:rsidR="002058D8" w:rsidRPr="000A790D" w:rsidRDefault="002058D8" w:rsidP="002058D8">
      <w:r w:rsidRPr="000A790D">
        <w:t>java.util.Collections;</w:t>
      </w:r>
    </w:p>
    <w:p w14:paraId="1F6F71AB" w14:textId="77777777" w:rsidR="002058D8" w:rsidRPr="000A790D" w:rsidRDefault="002058D8" w:rsidP="002058D8">
      <w:r w:rsidRPr="000A790D">
        <w:t>java.util.Comparator;</w:t>
      </w:r>
    </w:p>
    <w:p w14:paraId="11685D4E" w14:textId="77777777" w:rsidR="002058D8" w:rsidRPr="007A52DD" w:rsidRDefault="002058D8" w:rsidP="002058D8">
      <w:r>
        <w:t xml:space="preserve"> T</w:t>
      </w:r>
      <w:r w:rsidRPr="009256B5">
        <w:t>o sort the list.Fun</w:t>
      </w:r>
      <w:r>
        <w:t>ction 1: Displays information of</w:t>
      </w:r>
      <w:r w:rsidRPr="009256B5">
        <w:t xml:space="preserve"> the amount entered.</w:t>
      </w:r>
    </w:p>
    <w:p w14:paraId="6BD024F1" w14:textId="77777777" w:rsidR="002058D8" w:rsidRPr="007A52DD" w:rsidRDefault="002058D8" w:rsidP="002058D8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 xml:space="preserve"> Must set the funtion</w:t>
      </w:r>
      <w:r w:rsidRPr="007A52DD">
        <w:t>: public List&lt; Person &gt; getPerson(String path, double money) throws Exception</w:t>
      </w:r>
    </w:p>
    <w:p w14:paraId="2B2626D1" w14:textId="77777777" w:rsidR="002058D8" w:rsidRPr="007A52DD" w:rsidRDefault="002058D8" w:rsidP="002058D8">
      <w:pPr>
        <w:numPr>
          <w:ilvl w:val="1"/>
          <w:numId w:val="10"/>
        </w:numPr>
        <w:spacing w:after="200" w:line="276" w:lineRule="auto"/>
      </w:pPr>
      <w:r>
        <w:t xml:space="preserve"> Input:</w:t>
      </w:r>
    </w:p>
    <w:p w14:paraId="71ABDDBD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7A52DD">
        <w:t xml:space="preserve">path: </w:t>
      </w:r>
      <w:r w:rsidRPr="00257A6C">
        <w:t xml:space="preserve"> File path.</w:t>
      </w:r>
    </w:p>
    <w:p w14:paraId="6966963E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7A52DD">
        <w:t xml:space="preserve">money: </w:t>
      </w:r>
      <w:r w:rsidRPr="00257A6C">
        <w:t xml:space="preserve"> amount of money</w:t>
      </w:r>
    </w:p>
    <w:p w14:paraId="1F9EA8A9" w14:textId="77777777" w:rsidR="002058D8" w:rsidRPr="007A52DD" w:rsidRDefault="002058D8" w:rsidP="002058D8">
      <w:pPr>
        <w:numPr>
          <w:ilvl w:val="1"/>
          <w:numId w:val="10"/>
        </w:numPr>
        <w:spacing w:after="200" w:line="276" w:lineRule="auto"/>
      </w:pPr>
      <w:r>
        <w:t>Output:</w:t>
      </w:r>
    </w:p>
    <w:p w14:paraId="24B91098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257A6C">
        <w:t>List of the person.</w:t>
      </w:r>
    </w:p>
    <w:p w14:paraId="6ABE6FB5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>
        <w:t>Person who have the most money on the last list</w:t>
      </w:r>
    </w:p>
    <w:p w14:paraId="26D06073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>
        <w:t>Person who have the least money on the head of list</w:t>
      </w:r>
    </w:p>
    <w:p w14:paraId="2310F29F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"Path doesn't exist").</w:t>
      </w:r>
    </w:p>
    <w:p w14:paraId="5C38853E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"Can’t read file").</w:t>
      </w:r>
    </w:p>
    <w:p w14:paraId="7F5C804C" w14:textId="77777777" w:rsidR="002058D8" w:rsidRPr="007A52DD" w:rsidRDefault="002058D8" w:rsidP="002058D8">
      <w:r w:rsidRPr="00257A6C">
        <w:t>Function 2</w:t>
      </w:r>
      <w:r>
        <w:t xml:space="preserve">: Copy and eliminate duplicate word in a file to  </w:t>
      </w:r>
      <w:r w:rsidRPr="00257A6C">
        <w:t xml:space="preserve"> another</w:t>
      </w:r>
      <w:r>
        <w:t xml:space="preserve"> file</w:t>
      </w:r>
      <w:r w:rsidRPr="00257A6C">
        <w:t>.</w:t>
      </w:r>
    </w:p>
    <w:p w14:paraId="1AB2EF94" w14:textId="77777777" w:rsidR="002058D8" w:rsidRPr="007A52DD" w:rsidRDefault="002058D8" w:rsidP="002058D8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 xml:space="preserve"> Must set the function</w:t>
      </w:r>
      <w:r w:rsidRPr="007A52DD">
        <w:t>: public static boolean copyWordOneTimes (String source, String destination) throws Exception.</w:t>
      </w:r>
    </w:p>
    <w:p w14:paraId="5D9DBFEE" w14:textId="77777777" w:rsidR="002058D8" w:rsidRPr="007A52DD" w:rsidRDefault="002058D8" w:rsidP="002058D8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07D8EC06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257A6C">
        <w:t>source: source path.</w:t>
      </w:r>
    </w:p>
    <w:p w14:paraId="27E35E80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 w:rsidRPr="00257A6C">
        <w:t xml:space="preserve"> destination: the destination path.</w:t>
      </w:r>
    </w:p>
    <w:p w14:paraId="58AD1071" w14:textId="77777777" w:rsidR="002058D8" w:rsidRDefault="002058D8" w:rsidP="002058D8">
      <w:pPr>
        <w:numPr>
          <w:ilvl w:val="1"/>
          <w:numId w:val="10"/>
        </w:numPr>
        <w:spacing w:after="200" w:line="276" w:lineRule="auto"/>
      </w:pPr>
    </w:p>
    <w:p w14:paraId="025CA4E2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r>
        <w:t>Output</w:t>
      </w:r>
      <w:proofErr w:type="gramStart"/>
      <w:r>
        <w:t>:</w:t>
      </w:r>
      <w:r w:rsidRPr="00257A6C">
        <w:t>copy</w:t>
      </w:r>
      <w:proofErr w:type="gramEnd"/>
      <w:r w:rsidRPr="00257A6C">
        <w:t xml:space="preserve"> status.</w:t>
      </w:r>
    </w:p>
    <w:p w14:paraId="372E1FCF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"Path doesn't exist").</w:t>
      </w:r>
    </w:p>
    <w:p w14:paraId="7F871A65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"Can’t read file").</w:t>
      </w:r>
    </w:p>
    <w:p w14:paraId="7D0C8F7F" w14:textId="77777777" w:rsidR="002058D8" w:rsidRPr="007A52DD" w:rsidRDefault="002058D8" w:rsidP="002058D8">
      <w:pPr>
        <w:numPr>
          <w:ilvl w:val="0"/>
          <w:numId w:val="13"/>
        </w:numPr>
        <w:spacing w:after="200" w:line="276" w:lineRule="auto"/>
      </w:pPr>
      <w:proofErr w:type="gramStart"/>
      <w:r w:rsidRPr="007A52DD">
        <w:t>Exception(</w:t>
      </w:r>
      <w:proofErr w:type="gramEnd"/>
      <w:r w:rsidRPr="007A52DD">
        <w:t>"Can’t write file").</w:t>
      </w:r>
    </w:p>
    <w:p w14:paraId="65E9F03F" w14:textId="77777777" w:rsidR="00DC217D" w:rsidRPr="00DC217D" w:rsidRDefault="00DC217D" w:rsidP="002058D8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6"/>
  </w:num>
  <w:num w:numId="4">
    <w:abstractNumId w:val="30"/>
  </w:num>
  <w:num w:numId="5">
    <w:abstractNumId w:val="10"/>
  </w:num>
  <w:num w:numId="6">
    <w:abstractNumId w:val="4"/>
  </w:num>
  <w:num w:numId="7">
    <w:abstractNumId w:val="17"/>
  </w:num>
  <w:num w:numId="8">
    <w:abstractNumId w:val="13"/>
  </w:num>
  <w:num w:numId="9">
    <w:abstractNumId w:val="18"/>
  </w:num>
  <w:num w:numId="10">
    <w:abstractNumId w:val="34"/>
  </w:num>
  <w:num w:numId="11">
    <w:abstractNumId w:val="3"/>
  </w:num>
  <w:num w:numId="12">
    <w:abstractNumId w:val="11"/>
  </w:num>
  <w:num w:numId="13">
    <w:abstractNumId w:val="14"/>
  </w:num>
  <w:num w:numId="14">
    <w:abstractNumId w:val="1"/>
  </w:num>
  <w:num w:numId="15">
    <w:abstractNumId w:val="33"/>
  </w:num>
  <w:num w:numId="16">
    <w:abstractNumId w:val="20"/>
  </w:num>
  <w:num w:numId="17">
    <w:abstractNumId w:val="13"/>
  </w:num>
  <w:num w:numId="18">
    <w:abstractNumId w:val="18"/>
  </w:num>
  <w:num w:numId="19">
    <w:abstractNumId w:val="34"/>
  </w:num>
  <w:num w:numId="20">
    <w:abstractNumId w:val="14"/>
  </w:num>
  <w:num w:numId="21">
    <w:abstractNumId w:val="0"/>
  </w:num>
  <w:num w:numId="22">
    <w:abstractNumId w:val="35"/>
  </w:num>
  <w:num w:numId="23">
    <w:abstractNumId w:val="24"/>
  </w:num>
  <w:num w:numId="24">
    <w:abstractNumId w:val="36"/>
  </w:num>
  <w:num w:numId="25">
    <w:abstractNumId w:val="7"/>
  </w:num>
  <w:num w:numId="26">
    <w:abstractNumId w:val="23"/>
  </w:num>
  <w:num w:numId="27">
    <w:abstractNumId w:val="9"/>
  </w:num>
  <w:num w:numId="28">
    <w:abstractNumId w:val="25"/>
  </w:num>
  <w:num w:numId="29">
    <w:abstractNumId w:val="37"/>
  </w:num>
  <w:num w:numId="30">
    <w:abstractNumId w:val="8"/>
  </w:num>
  <w:num w:numId="31">
    <w:abstractNumId w:val="19"/>
  </w:num>
  <w:num w:numId="32">
    <w:abstractNumId w:val="15"/>
  </w:num>
  <w:num w:numId="33">
    <w:abstractNumId w:val="27"/>
  </w:num>
  <w:num w:numId="34">
    <w:abstractNumId w:val="22"/>
  </w:num>
  <w:num w:numId="35">
    <w:abstractNumId w:val="12"/>
  </w:num>
  <w:num w:numId="36">
    <w:abstractNumId w:val="16"/>
  </w:num>
  <w:num w:numId="37">
    <w:abstractNumId w:val="32"/>
  </w:num>
  <w:num w:numId="38">
    <w:abstractNumId w:val="5"/>
  </w:num>
  <w:num w:numId="39">
    <w:abstractNumId w:val="29"/>
  </w:num>
  <w:num w:numId="40">
    <w:abstractNumId w:val="26"/>
  </w:num>
  <w:num w:numId="41">
    <w:abstractNumId w:val="2"/>
  </w:num>
  <w:num w:numId="42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y Nguyen Thanh">
    <w15:presenceInfo w15:providerId="Windows Live" w15:userId="326ebca44fdf7c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B344C"/>
    <w:rsid w:val="001E2E21"/>
    <w:rsid w:val="002058D8"/>
    <w:rsid w:val="00205BD4"/>
    <w:rsid w:val="00212D10"/>
    <w:rsid w:val="00215BD8"/>
    <w:rsid w:val="0022482A"/>
    <w:rsid w:val="0026541A"/>
    <w:rsid w:val="00271575"/>
    <w:rsid w:val="002B2FEE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24E08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D6937"/>
    <w:rsid w:val="00A71039"/>
    <w:rsid w:val="00B012DB"/>
    <w:rsid w:val="00B73F92"/>
    <w:rsid w:val="00B82658"/>
    <w:rsid w:val="00B94EE8"/>
    <w:rsid w:val="00BD3E60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4EB4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FC938-3439-427E-898C-16676EEA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35</cp:revision>
  <dcterms:created xsi:type="dcterms:W3CDTF">2015-12-04T07:31:00Z</dcterms:created>
  <dcterms:modified xsi:type="dcterms:W3CDTF">2021-10-26T04:03:00Z</dcterms:modified>
</cp:coreProperties>
</file>